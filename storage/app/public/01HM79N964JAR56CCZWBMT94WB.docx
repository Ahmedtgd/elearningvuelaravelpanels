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shd w:val="clear" w:fill="F7F7F8"/>
        <w:spacing w:lineRule="auto" w:line="240" w:before="300" w:after="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 xml:space="preserve"> </w:t>
      </w:r>
      <w:r>
        <w:rPr>
          <w:color w:val="374151"/>
          <w:sz w:val="24"/>
          <w:szCs w:val="24"/>
          <w:highlight w:val="white"/>
        </w:rPr>
        <w:t>Social Media Links</w:t>
      </w:r>
    </w:p>
    <w:p>
      <w:pPr>
        <w:pStyle w:val="Normal1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Normal1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YouTube: https://www.youtube.com/channel/UCFEOcYE1t5ubo3EGffv5ufw</w:t>
      </w:r>
    </w:p>
    <w:p>
      <w:pPr>
        <w:pStyle w:val="Normal1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LinkedIn: https://www.linkedin.com/in/ahmed-tarek-ghourab-930512136/</w:t>
      </w:r>
    </w:p>
    <w:p>
      <w:pPr>
        <w:pStyle w:val="Normal1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GitHub: https://github.com/Ahmedtgd</w:t>
      </w:r>
    </w:p>
    <w:p>
      <w:pPr>
        <w:pStyle w:val="Normal1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Stack Overflow: https://stackoverflow.com/users/8582780/ahmed?tab=profile</w:t>
      </w:r>
    </w:p>
    <w:p>
      <w:pPr>
        <w:pStyle w:val="Normal1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Twitter: https://twitter.com/ahmedtarek3885</w:t>
      </w:r>
    </w:p>
    <w:p>
      <w:pPr>
        <w:pStyle w:val="Normal1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Phone and WhatsApp: +201069250607</w:t>
      </w:r>
    </w:p>
    <w:p>
      <w:pPr>
        <w:pStyle w:val="Normal1"/>
        <w:pBdr/>
        <w:shd w:val="clear" w:fill="F7F7F8"/>
        <w:spacing w:lineRule="auto" w:line="240" w:before="300" w:after="0"/>
        <w:rPr>
          <w:color w:val="374151"/>
          <w:sz w:val="24"/>
          <w:szCs w:val="24"/>
          <w:highlight w:val="white"/>
        </w:rPr>
      </w:pPr>
      <w:r>
        <w:rPr/>
      </w:r>
    </w:p>
    <w:p>
      <w:pPr>
        <w:pStyle w:val="Normal1"/>
        <w:rPr>
          <w:color w:val="374151"/>
          <w:ins w:id="1" w:author="Ahmed Tarek" w:date="2023-11-09T13:11:11Z"/>
          <w:sz w:val="24"/>
          <w:szCs w:val="24"/>
          <w:highlight w:val="white"/>
        </w:rPr>
      </w:pPr>
      <w:ins w:id="0" w:author="Ahmed Tarek" w:date="2023-11-09T13:11:11Z">
        <w:r>
          <w:rPr>
            <w:color w:val="374151"/>
            <w:sz w:val="24"/>
            <w:szCs w:val="24"/>
            <w:highlight w:val="white"/>
          </w:rPr>
          <w:t>Dear Hiring Manager,</w:t>
        </w:r>
      </w:ins>
    </w:p>
    <w:p>
      <w:pPr>
        <w:pStyle w:val="Normal1"/>
        <w:rPr>
          <w:color w:val="374151"/>
          <w:ins w:id="3" w:author="Ahmed Tarek" w:date="2023-11-09T13:11:11Z"/>
          <w:sz w:val="24"/>
          <w:szCs w:val="24"/>
          <w:highlight w:val="white"/>
        </w:rPr>
      </w:pPr>
      <w:ins w:id="2" w:author="Ahmed Tarek" w:date="2023-11-09T13:11:11Z">
        <w:r>
          <w:rPr>
            <w:color w:val="374151"/>
            <w:sz w:val="24"/>
            <w:szCs w:val="24"/>
            <w:highlight w:val="white"/>
          </w:rPr>
        </w:r>
      </w:ins>
    </w:p>
    <w:p>
      <w:pPr>
        <w:pStyle w:val="Normal1"/>
        <w:rPr>
          <w:color w:val="374151"/>
          <w:ins w:id="5" w:author="Ahmed Tarek" w:date="2023-11-09T13:11:11Z"/>
          <w:sz w:val="24"/>
          <w:szCs w:val="24"/>
          <w:highlight w:val="white"/>
        </w:rPr>
      </w:pPr>
      <w:ins w:id="4" w:author="Ahmed Tarek" w:date="2023-11-09T13:11:11Z">
        <w:r>
          <w:rPr>
            <w:color w:val="374151"/>
            <w:sz w:val="24"/>
            <w:szCs w:val="24"/>
            <w:highlight w:val="white"/>
          </w:rPr>
          <w:t>I am writing to express my interest in the Experienced PHP Full Stack Web Developer position at your company. I have been working in the web development industry for over 10 years, and I have a strong track record of success in building and maintaining robust and scalable web applications using Laravel, Vue.js, and other modern technologies.</w:t>
        </w:r>
      </w:ins>
    </w:p>
    <w:p>
      <w:pPr>
        <w:pStyle w:val="Normal1"/>
        <w:rPr>
          <w:color w:val="374151"/>
          <w:ins w:id="7" w:author="Ahmed Tarek" w:date="2023-11-09T13:11:11Z"/>
          <w:sz w:val="24"/>
          <w:szCs w:val="24"/>
          <w:highlight w:val="white"/>
        </w:rPr>
      </w:pPr>
      <w:ins w:id="6" w:author="Ahmed Tarek" w:date="2023-11-09T13:11:11Z">
        <w:r>
          <w:rPr>
            <w:color w:val="374151"/>
            <w:sz w:val="24"/>
            <w:szCs w:val="24"/>
            <w:highlight w:val="white"/>
          </w:rPr>
        </w:r>
      </w:ins>
    </w:p>
    <w:p>
      <w:pPr>
        <w:pStyle w:val="Normal1"/>
        <w:rPr>
          <w:color w:val="374151"/>
          <w:ins w:id="9" w:author="Ahmed Tarek" w:date="2023-11-09T13:11:11Z"/>
          <w:sz w:val="24"/>
          <w:szCs w:val="24"/>
          <w:highlight w:val="white"/>
        </w:rPr>
      </w:pPr>
      <w:ins w:id="8" w:author="Ahmed Tarek" w:date="2023-11-09T13:11:11Z">
        <w:r>
          <w:rPr>
            <w:color w:val="374151"/>
            <w:sz w:val="24"/>
            <w:szCs w:val="24"/>
            <w:highlight w:val="white"/>
          </w:rPr>
          <w:t>In my previous roles, I have developed a wide range of web applications, including e-commerce websites, point-of-sale systems, and restaurant management systems. I have also worked on several large-scale projects, such as a web application that processes millions of transactions per day.</w:t>
        </w:r>
      </w:ins>
    </w:p>
    <w:p>
      <w:pPr>
        <w:pStyle w:val="Normal1"/>
        <w:rPr>
          <w:color w:val="374151"/>
          <w:ins w:id="11" w:author="Ahmed Tarek" w:date="2023-11-09T13:11:11Z"/>
          <w:sz w:val="24"/>
          <w:szCs w:val="24"/>
          <w:highlight w:val="white"/>
        </w:rPr>
      </w:pPr>
      <w:ins w:id="10" w:author="Ahmed Tarek" w:date="2023-11-09T13:11:11Z">
        <w:r>
          <w:rPr>
            <w:color w:val="374151"/>
            <w:sz w:val="24"/>
            <w:szCs w:val="24"/>
            <w:highlight w:val="white"/>
          </w:rPr>
        </w:r>
      </w:ins>
    </w:p>
    <w:p>
      <w:pPr>
        <w:pStyle w:val="Normal1"/>
        <w:rPr>
          <w:color w:val="374151"/>
          <w:ins w:id="13" w:author="Ahmed Tarek" w:date="2023-11-09T13:11:11Z"/>
          <w:sz w:val="24"/>
          <w:szCs w:val="24"/>
          <w:highlight w:val="white"/>
        </w:rPr>
      </w:pPr>
      <w:ins w:id="12" w:author="Ahmed Tarek" w:date="2023-11-09T13:11:11Z">
        <w:r>
          <w:rPr>
            <w:color w:val="374151"/>
            <w:sz w:val="24"/>
            <w:szCs w:val="24"/>
            <w:highlight w:val="white"/>
          </w:rPr>
          <w:t>I have a deep understanding of web technologies, including HTML5, CSS3, JavaScript, and SQL. I am also proficient in coding standards, performance tuning, and testing techniques. I am able to work independently and as part of a team, and I have excellent communication skills.</w:t>
        </w:r>
      </w:ins>
    </w:p>
    <w:p>
      <w:pPr>
        <w:pStyle w:val="Normal1"/>
        <w:rPr>
          <w:color w:val="374151"/>
          <w:ins w:id="15" w:author="Ahmed Tarek" w:date="2023-11-09T13:11:11Z"/>
          <w:sz w:val="24"/>
          <w:szCs w:val="24"/>
          <w:highlight w:val="white"/>
        </w:rPr>
      </w:pPr>
      <w:ins w:id="14" w:author="Ahmed Tarek" w:date="2023-11-09T13:11:11Z">
        <w:r>
          <w:rPr>
            <w:color w:val="374151"/>
            <w:sz w:val="24"/>
            <w:szCs w:val="24"/>
            <w:highlight w:val="white"/>
          </w:rPr>
        </w:r>
      </w:ins>
    </w:p>
    <w:p>
      <w:pPr>
        <w:pStyle w:val="Normal1"/>
        <w:rPr>
          <w:color w:val="374151"/>
          <w:ins w:id="17" w:author="Ahmed Tarek" w:date="2023-11-09T13:11:11Z"/>
          <w:sz w:val="24"/>
          <w:szCs w:val="24"/>
          <w:highlight w:val="white"/>
        </w:rPr>
      </w:pPr>
      <w:ins w:id="16" w:author="Ahmed Tarek" w:date="2023-11-09T13:11:11Z">
        <w:r>
          <w:rPr>
            <w:color w:val="374151"/>
            <w:sz w:val="24"/>
            <w:szCs w:val="24"/>
            <w:highlight w:val="white"/>
          </w:rPr>
          <w:t>I am confident that I have the skills and experience necessary to be a valuable asset to your team. I am eager to learn new things and contribute to the success of your company.</w:t>
        </w:r>
      </w:ins>
    </w:p>
    <w:p>
      <w:pPr>
        <w:pStyle w:val="Normal1"/>
        <w:rPr>
          <w:color w:val="374151"/>
          <w:ins w:id="19" w:author="Ahmed Tarek" w:date="2023-11-09T13:11:11Z"/>
          <w:sz w:val="24"/>
          <w:szCs w:val="24"/>
          <w:highlight w:val="white"/>
        </w:rPr>
      </w:pPr>
      <w:ins w:id="18" w:author="Ahmed Tarek" w:date="2023-11-09T13:11:11Z">
        <w:r>
          <w:rPr>
            <w:color w:val="374151"/>
            <w:sz w:val="24"/>
            <w:szCs w:val="24"/>
            <w:highlight w:val="white"/>
          </w:rPr>
        </w:r>
      </w:ins>
    </w:p>
    <w:p>
      <w:pPr>
        <w:pStyle w:val="Normal1"/>
        <w:rPr>
          <w:color w:val="374151"/>
          <w:ins w:id="21" w:author="Ahmed Tarek" w:date="2023-11-09T13:11:11Z"/>
          <w:sz w:val="24"/>
          <w:szCs w:val="24"/>
          <w:highlight w:val="white"/>
        </w:rPr>
      </w:pPr>
      <w:ins w:id="20" w:author="Ahmed Tarek" w:date="2023-11-09T13:11:11Z">
        <w:r>
          <w:rPr/>
        </w:r>
      </w:ins>
    </w:p>
    <w:p>
      <w:pPr>
        <w:pStyle w:val="Normal1"/>
        <w:rPr>
          <w:color w:val="374151"/>
          <w:ins w:id="23" w:author="Ahmed Tarek" w:date="2023-11-09T13:11:11Z"/>
          <w:sz w:val="24"/>
          <w:szCs w:val="24"/>
          <w:highlight w:val="white"/>
        </w:rPr>
      </w:pPr>
      <w:ins w:id="22" w:author="Ahmed Tarek" w:date="2023-11-09T13:11:11Z">
        <w:r>
          <w:rPr>
            <w:color w:val="374151"/>
            <w:sz w:val="24"/>
            <w:szCs w:val="24"/>
            <w:highlight w:val="white"/>
          </w:rPr>
        </w:r>
      </w:ins>
    </w:p>
    <w:p>
      <w:pPr>
        <w:pStyle w:val="Normal1"/>
        <w:rPr>
          <w:color w:val="374151"/>
          <w:ins w:id="25" w:author="Ahmed Tarek" w:date="2023-11-09T13:11:11Z"/>
          <w:sz w:val="24"/>
          <w:szCs w:val="24"/>
          <w:highlight w:val="white"/>
        </w:rPr>
      </w:pPr>
      <w:ins w:id="24" w:author="Ahmed Tarek" w:date="2023-11-09T13:11:11Z">
        <w:r>
          <w:rPr>
            <w:color w:val="374151"/>
            <w:sz w:val="24"/>
            <w:szCs w:val="24"/>
            <w:highlight w:val="white"/>
          </w:rPr>
          <w:t>Key Skills and Experience</w:t>
        </w:r>
      </w:ins>
    </w:p>
    <w:p>
      <w:pPr>
        <w:pStyle w:val="Normal1"/>
        <w:rPr>
          <w:color w:val="374151"/>
          <w:ins w:id="27" w:author="Ahmed Tarek" w:date="2023-11-09T13:11:11Z"/>
          <w:sz w:val="24"/>
          <w:szCs w:val="24"/>
          <w:highlight w:val="white"/>
        </w:rPr>
      </w:pPr>
      <w:ins w:id="26" w:author="Ahmed Tarek" w:date="2023-11-09T13:11:11Z">
        <w:r>
          <w:rPr>
            <w:color w:val="374151"/>
            <w:sz w:val="24"/>
            <w:szCs w:val="24"/>
            <w:highlight w:val="white"/>
          </w:rPr>
        </w:r>
      </w:ins>
    </w:p>
    <w:p>
      <w:pPr>
        <w:pStyle w:val="Normal1"/>
        <w:rPr>
          <w:color w:val="374151"/>
          <w:ins w:id="29" w:author="Ahmed Tarek" w:date="2023-11-09T13:11:11Z"/>
          <w:sz w:val="24"/>
          <w:szCs w:val="24"/>
          <w:highlight w:val="white"/>
        </w:rPr>
      </w:pPr>
      <w:ins w:id="28" w:author="Ahmed Tarek" w:date="2023-11-09T13:11:11Z">
        <w:r>
          <w:rPr>
            <w:color w:val="374151"/>
            <w:sz w:val="24"/>
            <w:szCs w:val="24"/>
            <w:highlight w:val="white"/>
          </w:rPr>
          <w:t>10+ years of experience in web development</w:t>
        </w:r>
      </w:ins>
    </w:p>
    <w:p>
      <w:pPr>
        <w:pStyle w:val="Normal1"/>
        <w:rPr>
          <w:color w:val="374151"/>
          <w:ins w:id="31" w:author="Ahmed Tarek" w:date="2023-11-09T13:11:11Z"/>
          <w:sz w:val="24"/>
          <w:szCs w:val="24"/>
          <w:highlight w:val="white"/>
        </w:rPr>
      </w:pPr>
      <w:ins w:id="30" w:author="Ahmed Tarek" w:date="2023-11-09T13:11:11Z">
        <w:r>
          <w:rPr>
            <w:color w:val="374151"/>
            <w:sz w:val="24"/>
            <w:szCs w:val="24"/>
            <w:highlight w:val="white"/>
          </w:rPr>
          <w:t>Expert in Laravel, Vue.js, and other modern technologies</w:t>
        </w:r>
      </w:ins>
    </w:p>
    <w:p>
      <w:pPr>
        <w:pStyle w:val="Normal1"/>
        <w:rPr>
          <w:color w:val="374151"/>
          <w:ins w:id="33" w:author="Ahmed Tarek" w:date="2023-11-09T13:11:11Z"/>
          <w:sz w:val="24"/>
          <w:szCs w:val="24"/>
          <w:highlight w:val="white"/>
        </w:rPr>
      </w:pPr>
      <w:ins w:id="32" w:author="Ahmed Tarek" w:date="2023-11-09T13:11:11Z">
        <w:r>
          <w:rPr>
            <w:color w:val="374151"/>
            <w:sz w:val="24"/>
            <w:szCs w:val="24"/>
            <w:highlight w:val="white"/>
          </w:rPr>
          <w:t>Strong understanding of web technologies, including HTML5, CSS3, JavaScript, and SQL</w:t>
        </w:r>
      </w:ins>
    </w:p>
    <w:p>
      <w:pPr>
        <w:pStyle w:val="Normal1"/>
        <w:rPr>
          <w:color w:val="374151"/>
          <w:ins w:id="35" w:author="Ahmed Tarek" w:date="2023-11-09T13:11:11Z"/>
          <w:sz w:val="24"/>
          <w:szCs w:val="24"/>
          <w:highlight w:val="white"/>
        </w:rPr>
      </w:pPr>
      <w:ins w:id="34" w:author="Ahmed Tarek" w:date="2023-11-09T13:11:11Z">
        <w:r>
          <w:rPr>
            <w:color w:val="374151"/>
            <w:sz w:val="24"/>
            <w:szCs w:val="24"/>
            <w:highlight w:val="white"/>
          </w:rPr>
          <w:t>Proficient in coding standards, performance tuning, and testing techniques</w:t>
        </w:r>
      </w:ins>
    </w:p>
    <w:p>
      <w:pPr>
        <w:pStyle w:val="Normal1"/>
        <w:rPr>
          <w:color w:val="374151"/>
          <w:ins w:id="37" w:author="Ahmed Tarek" w:date="2023-11-09T13:11:11Z"/>
          <w:sz w:val="24"/>
          <w:szCs w:val="24"/>
          <w:highlight w:val="white"/>
        </w:rPr>
      </w:pPr>
      <w:ins w:id="36" w:author="Ahmed Tarek" w:date="2023-11-09T13:11:11Z">
        <w:r>
          <w:rPr>
            <w:color w:val="374151"/>
            <w:sz w:val="24"/>
            <w:szCs w:val="24"/>
            <w:highlight w:val="white"/>
          </w:rPr>
          <w:t>Ability to work independently and as part of a team</w:t>
        </w:r>
      </w:ins>
    </w:p>
    <w:p>
      <w:pPr>
        <w:pStyle w:val="Normal1"/>
        <w:rPr>
          <w:color w:val="374151"/>
          <w:ins w:id="39" w:author="Ahmed Tarek" w:date="2023-11-09T13:11:11Z"/>
          <w:sz w:val="24"/>
          <w:szCs w:val="24"/>
          <w:highlight w:val="white"/>
        </w:rPr>
      </w:pPr>
      <w:ins w:id="38" w:author="Ahmed Tarek" w:date="2023-11-09T13:11:11Z">
        <w:r>
          <w:rPr>
            <w:color w:val="374151"/>
            <w:sz w:val="24"/>
            <w:szCs w:val="24"/>
            <w:highlight w:val="white"/>
          </w:rPr>
          <w:t>Excellent communication skills</w:t>
        </w:r>
      </w:ins>
    </w:p>
    <w:p>
      <w:pPr>
        <w:pStyle w:val="Normal1"/>
        <w:rPr>
          <w:color w:val="374151"/>
          <w:ins w:id="41" w:author="Ahmed Tarek" w:date="2023-11-09T13:11:11Z"/>
          <w:sz w:val="24"/>
          <w:szCs w:val="24"/>
          <w:highlight w:val="white"/>
        </w:rPr>
      </w:pPr>
      <w:ins w:id="40" w:author="Ahmed Tarek" w:date="2023-11-09T13:11:11Z">
        <w:r>
          <w:rPr>
            <w:color w:val="374151"/>
            <w:sz w:val="24"/>
            <w:szCs w:val="24"/>
            <w:highlight w:val="white"/>
          </w:rPr>
          <w:t>Projects</w:t>
        </w:r>
      </w:ins>
    </w:p>
    <w:p>
      <w:pPr>
        <w:pStyle w:val="Normal1"/>
        <w:rPr>
          <w:color w:val="374151"/>
          <w:ins w:id="43" w:author="Ahmed Tarek" w:date="2023-11-09T13:11:11Z"/>
          <w:sz w:val="24"/>
          <w:szCs w:val="24"/>
          <w:highlight w:val="white"/>
        </w:rPr>
      </w:pPr>
      <w:ins w:id="42" w:author="Ahmed Tarek" w:date="2023-11-09T13:11:11Z">
        <w:r>
          <w:rPr>
            <w:color w:val="374151"/>
            <w:sz w:val="24"/>
            <w:szCs w:val="24"/>
            <w:highlight w:val="white"/>
          </w:rPr>
        </w:r>
      </w:ins>
    </w:p>
    <w:p>
      <w:pPr>
        <w:pStyle w:val="Normal1"/>
        <w:rPr>
          <w:color w:val="374151"/>
          <w:ins w:id="45" w:author="Ahmed Tarek" w:date="2023-11-09T13:11:11Z"/>
          <w:sz w:val="24"/>
          <w:szCs w:val="24"/>
          <w:highlight w:val="white"/>
        </w:rPr>
      </w:pPr>
      <w:ins w:id="44" w:author="Ahmed Tarek" w:date="2023-11-09T13:11:11Z">
        <w:r>
          <w:rPr>
            <w:color w:val="374151"/>
            <w:sz w:val="24"/>
            <w:szCs w:val="24"/>
            <w:highlight w:val="white"/>
          </w:rPr>
          <w:t>E-commerce website</w:t>
        </w:r>
      </w:ins>
    </w:p>
    <w:p>
      <w:pPr>
        <w:pStyle w:val="Normal1"/>
        <w:rPr>
          <w:color w:val="374151"/>
          <w:ins w:id="47" w:author="Ahmed Tarek" w:date="2023-11-09T13:11:11Z"/>
          <w:sz w:val="24"/>
          <w:szCs w:val="24"/>
          <w:highlight w:val="white"/>
        </w:rPr>
      </w:pPr>
      <w:ins w:id="46" w:author="Ahmed Tarek" w:date="2023-11-09T13:11:11Z">
        <w:r>
          <w:rPr>
            <w:color w:val="374151"/>
            <w:sz w:val="24"/>
            <w:szCs w:val="24"/>
            <w:highlight w:val="white"/>
          </w:rPr>
          <w:t>Point-of-sale system</w:t>
        </w:r>
      </w:ins>
    </w:p>
    <w:p>
      <w:pPr>
        <w:pStyle w:val="Normal1"/>
        <w:rPr>
          <w:color w:val="374151"/>
          <w:ins w:id="49" w:author="Ahmed Tarek" w:date="2023-11-09T13:11:11Z"/>
          <w:sz w:val="24"/>
          <w:szCs w:val="24"/>
          <w:highlight w:val="white"/>
        </w:rPr>
      </w:pPr>
      <w:ins w:id="48" w:author="Ahmed Tarek" w:date="2023-11-09T13:11:11Z">
        <w:r>
          <w:rPr>
            <w:color w:val="374151"/>
            <w:sz w:val="24"/>
            <w:szCs w:val="24"/>
            <w:highlight w:val="white"/>
          </w:rPr>
          <w:t>Restaurant management system</w:t>
        </w:r>
      </w:ins>
    </w:p>
    <w:p>
      <w:pPr>
        <w:pStyle w:val="Normal1"/>
        <w:rPr>
          <w:color w:val="374151"/>
          <w:ins w:id="51" w:author="Ahmed Tarek" w:date="2023-11-09T13:11:11Z"/>
          <w:sz w:val="24"/>
          <w:szCs w:val="24"/>
          <w:highlight w:val="white"/>
        </w:rPr>
      </w:pPr>
      <w:ins w:id="50" w:author="Ahmed Tarek" w:date="2023-11-09T13:11:11Z">
        <w:r>
          <w:rPr>
            <w:color w:val="374151"/>
            <w:sz w:val="24"/>
            <w:szCs w:val="24"/>
            <w:highlight w:val="white"/>
          </w:rPr>
          <w:t>Web application that processes millions of transactions per day</w:t>
        </w:r>
      </w:ins>
    </w:p>
    <w:p>
      <w:pPr>
        <w:pStyle w:val="Normal1"/>
        <w:rPr>
          <w:color w:val="374151"/>
          <w:ins w:id="53" w:author="Ahmed Tarek" w:date="2023-11-09T13:11:11Z"/>
          <w:sz w:val="24"/>
          <w:szCs w:val="24"/>
          <w:highlight w:val="white"/>
        </w:rPr>
      </w:pPr>
      <w:ins w:id="52" w:author="Ahmed Tarek" w:date="2023-11-09T13:11:11Z">
        <w:r>
          <w:rPr>
            <w:color w:val="374151"/>
            <w:sz w:val="24"/>
            <w:szCs w:val="24"/>
            <w:highlight w:val="white"/>
          </w:rPr>
          <w:t>Certifications</w:t>
        </w:r>
      </w:ins>
    </w:p>
    <w:p>
      <w:pPr>
        <w:pStyle w:val="Normal1"/>
        <w:rPr>
          <w:color w:val="374151"/>
          <w:ins w:id="55" w:author="Ahmed Tarek" w:date="2023-11-09T13:11:11Z"/>
          <w:sz w:val="24"/>
          <w:szCs w:val="24"/>
          <w:highlight w:val="white"/>
        </w:rPr>
      </w:pPr>
      <w:ins w:id="54" w:author="Ahmed Tarek" w:date="2023-11-09T13:11:11Z">
        <w:r>
          <w:rPr>
            <w:color w:val="374151"/>
            <w:sz w:val="24"/>
            <w:szCs w:val="24"/>
            <w:highlight w:val="white"/>
          </w:rPr>
        </w:r>
      </w:ins>
    </w:p>
    <w:p>
      <w:pPr>
        <w:pStyle w:val="Normal1"/>
        <w:rPr>
          <w:color w:val="374151"/>
          <w:ins w:id="57" w:author="Ahmed Tarek" w:date="2023-11-09T13:11:11Z"/>
          <w:sz w:val="24"/>
          <w:szCs w:val="24"/>
          <w:highlight w:val="white"/>
        </w:rPr>
      </w:pPr>
      <w:ins w:id="56" w:author="Ahmed Tarek" w:date="2023-11-09T13:11:11Z">
        <w:r>
          <w:rPr>
            <w:color w:val="374151"/>
            <w:sz w:val="24"/>
            <w:szCs w:val="24"/>
            <w:highlight w:val="white"/>
          </w:rPr>
          <w:t>Free code camp tutorial pass level</w:t>
        </w:r>
      </w:ins>
    </w:p>
    <w:p>
      <w:pPr>
        <w:pStyle w:val="Normal1"/>
        <w:rPr>
          <w:color w:val="374151"/>
          <w:ins w:id="59" w:author="Ahmed Tarek" w:date="2023-11-09T13:11:11Z"/>
          <w:sz w:val="24"/>
          <w:szCs w:val="24"/>
          <w:highlight w:val="white"/>
        </w:rPr>
      </w:pPr>
      <w:ins w:id="58" w:author="Ahmed Tarek" w:date="2023-11-09T13:11:11Z">
        <w:r>
          <w:rPr>
            <w:color w:val="374151"/>
            <w:sz w:val="24"/>
            <w:szCs w:val="24"/>
            <w:highlight w:val="white"/>
          </w:rPr>
          <w:t>Natural herp certification</w:t>
        </w:r>
      </w:ins>
    </w:p>
    <w:p>
      <w:pPr>
        <w:pStyle w:val="Normal1"/>
        <w:rPr>
          <w:color w:val="374151"/>
          <w:sz w:val="24"/>
          <w:szCs w:val="24"/>
          <w:highlight w:val="white"/>
        </w:rPr>
      </w:pPr>
      <w:r>
        <w:rPr/>
      </w:r>
    </w:p>
    <w:p>
      <w:pPr>
        <w:pStyle w:val="Normal1"/>
        <w:rPr>
          <w:color w:val="374151"/>
          <w:sz w:val="24"/>
          <w:szCs w:val="24"/>
          <w:highlight w:val="white"/>
        </w:rPr>
      </w:pPr>
      <w:r>
        <w:rPr/>
      </w:r>
    </w:p>
    <w:p>
      <w:pPr>
        <w:pStyle w:val="Normal1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Thank you for your time and consideration. I look forward to hearing from you soon.</w:t>
      </w:r>
    </w:p>
    <w:p>
      <w:pPr>
        <w:pStyle w:val="Normal1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Normal1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Sincerely,</w:t>
      </w:r>
    </w:p>
    <w:p>
      <w:pPr>
        <w:pStyle w:val="Normal1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  <w:t>Ahmed Tarek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ar-S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ar-S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ar-S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295</Words>
  <Characters>1851</Characters>
  <CharactersWithSpaces>2117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2023-12-06T16:02:28Z</dcterms:modified>
  <cp:revision>2</cp:revision>
  <dc:subject/>
  <dc:title/>
</cp:coreProperties>
</file>